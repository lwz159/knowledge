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55A" w:rsidRPr="0048755A" w:rsidRDefault="0048755A">
      <w:pPr>
        <w:rPr>
          <w:color w:val="FF0000"/>
        </w:rPr>
      </w:pPr>
      <w:r w:rsidRPr="0048755A">
        <w:rPr>
          <w:rFonts w:hint="eastAsia"/>
          <w:color w:val="FF0000"/>
        </w:rPr>
        <w:t>初始化</w:t>
      </w:r>
      <w:r w:rsidRPr="0048755A">
        <w:rPr>
          <w:color w:val="FF0000"/>
        </w:rPr>
        <w:t>和赋值的区别</w:t>
      </w:r>
    </w:p>
    <w:p w:rsidR="00F24CD1" w:rsidRDefault="00506B12">
      <w:r>
        <w:rPr>
          <w:rFonts w:hint="eastAsia"/>
        </w:rPr>
        <w:t>类</w:t>
      </w:r>
      <w:r>
        <w:t>作用域</w:t>
      </w:r>
      <w:r>
        <w:rPr>
          <w:rFonts w:hint="eastAsia"/>
        </w:rPr>
        <w:t>，</w:t>
      </w:r>
      <w:r>
        <w:t>构造函数，</w:t>
      </w:r>
      <w:r>
        <w:t>this</w:t>
      </w:r>
      <w:r>
        <w:t>指针，友元，可变成员，静态成员</w:t>
      </w:r>
    </w:p>
    <w:p w:rsidR="005155BC" w:rsidRDefault="005155BC">
      <w:proofErr w:type="gramStart"/>
      <w:r>
        <w:rPr>
          <w:rFonts w:hint="eastAsia"/>
        </w:rPr>
        <w:t>类类型</w:t>
      </w:r>
      <w:proofErr w:type="gramEnd"/>
      <w:r>
        <w:t>的操作包括：初始化，</w:t>
      </w:r>
      <w:r>
        <w:rPr>
          <w:rFonts w:hint="eastAsia"/>
        </w:rPr>
        <w:t>赋值</w:t>
      </w:r>
      <w:r>
        <w:t>，复制，撤销，分别对应着构造函数，</w:t>
      </w:r>
      <w:r>
        <w:rPr>
          <w:rFonts w:hint="eastAsia"/>
        </w:rPr>
        <w:t>赋值</w:t>
      </w:r>
      <w:r>
        <w:t>操作符，复制构造函数</w:t>
      </w:r>
      <w:proofErr w:type="gramStart"/>
      <w:r>
        <w:t>以及析构函数</w:t>
      </w:r>
      <w:proofErr w:type="gramEnd"/>
      <w:r>
        <w:t>来</w:t>
      </w:r>
      <w:r>
        <w:rPr>
          <w:rFonts w:hint="eastAsia"/>
        </w:rPr>
        <w:t>处理这些</w:t>
      </w:r>
      <w:r>
        <w:t>操作。</w:t>
      </w:r>
      <w:r w:rsidR="007A7076">
        <w:rPr>
          <w:rFonts w:hint="eastAsia"/>
        </w:rPr>
        <w:t>复制构造</w:t>
      </w:r>
      <w:r w:rsidR="007A7076">
        <w:t>函数主要用在初始化</w:t>
      </w:r>
      <w:r w:rsidR="007A7076">
        <w:rPr>
          <w:rFonts w:hint="eastAsia"/>
        </w:rPr>
        <w:t>，</w:t>
      </w:r>
      <w:r w:rsidR="007A7076">
        <w:t>函数</w:t>
      </w:r>
      <w:r w:rsidR="007A7076">
        <w:rPr>
          <w:rFonts w:hint="eastAsia"/>
        </w:rPr>
        <w:t>传</w:t>
      </w:r>
      <w:r w:rsidR="007A7076">
        <w:t>参，函数值返回</w:t>
      </w:r>
      <w:r w:rsidR="0048755A">
        <w:rPr>
          <w:rFonts w:hint="eastAsia"/>
        </w:rPr>
        <w:t>（</w:t>
      </w:r>
      <w:r w:rsidR="0048755A" w:rsidRPr="0048755A">
        <w:rPr>
          <w:rFonts w:hint="eastAsia"/>
          <w:color w:val="FF0000"/>
        </w:rPr>
        <w:t>感觉</w:t>
      </w:r>
      <w:r w:rsidR="0048755A" w:rsidRPr="0048755A">
        <w:rPr>
          <w:color w:val="FF0000"/>
        </w:rPr>
        <w:t>这一块没有什么会考的</w:t>
      </w:r>
      <w:r w:rsidR="0048755A" w:rsidRPr="0048755A">
        <w:rPr>
          <w:rFonts w:hint="eastAsia"/>
          <w:color w:val="FF0000"/>
        </w:rPr>
        <w:t>知识</w:t>
      </w:r>
      <w:r w:rsidR="0048755A" w:rsidRPr="0048755A">
        <w:rPr>
          <w:color w:val="FF0000"/>
        </w:rPr>
        <w:t>点</w:t>
      </w:r>
      <w:r w:rsidR="0048755A" w:rsidRPr="0048755A">
        <w:rPr>
          <w:rFonts w:hint="eastAsia"/>
          <w:color w:val="FF0000"/>
        </w:rPr>
        <w:t>，</w:t>
      </w:r>
      <w:r w:rsidR="0048755A" w:rsidRPr="0048755A">
        <w:rPr>
          <w:color w:val="FF0000"/>
        </w:rPr>
        <w:t>反正感觉有种学的很浅的感觉</w:t>
      </w:r>
      <w:r w:rsidR="0048755A">
        <w:rPr>
          <w:rFonts w:hint="eastAsia"/>
        </w:rPr>
        <w:t>）</w:t>
      </w:r>
      <w:r w:rsidR="007A7076">
        <w:t>。</w:t>
      </w:r>
      <w:r w:rsidR="0027433A">
        <w:rPr>
          <w:rFonts w:hint="eastAsia"/>
        </w:rPr>
        <w:t>复制构造</w:t>
      </w:r>
      <w:r w:rsidR="0027433A">
        <w:t>函数感觉需要考虑的主要是什么时候需要复制，什么时候禁止</w:t>
      </w:r>
      <w:r w:rsidR="0027433A">
        <w:rPr>
          <w:rFonts w:hint="eastAsia"/>
        </w:rPr>
        <w:t>复制</w:t>
      </w:r>
      <w:r w:rsidR="0027433A">
        <w:t>。（</w:t>
      </w:r>
      <w:r w:rsidR="0027433A">
        <w:rPr>
          <w:rFonts w:hint="eastAsia"/>
        </w:rPr>
        <w:t>需要</w:t>
      </w:r>
      <w:r w:rsidR="0027433A">
        <w:t>复制的时候就是类的成员含有指针，</w:t>
      </w:r>
      <w:r w:rsidR="0027433A" w:rsidRPr="0027433A">
        <w:rPr>
          <w:color w:val="FF0000"/>
        </w:rPr>
        <w:t>或者有成员表示在</w:t>
      </w:r>
      <w:r w:rsidR="0027433A" w:rsidRPr="0027433A">
        <w:rPr>
          <w:rFonts w:hint="eastAsia"/>
          <w:color w:val="FF0000"/>
        </w:rPr>
        <w:t>构造</w:t>
      </w:r>
      <w:r w:rsidR="0027433A" w:rsidRPr="0027433A">
        <w:rPr>
          <w:color w:val="FF0000"/>
        </w:rPr>
        <w:t>函数中分配的其他资源</w:t>
      </w:r>
      <w:r w:rsidR="0027433A">
        <w:rPr>
          <w:rFonts w:hint="eastAsia"/>
        </w:rPr>
        <w:t>（</w:t>
      </w:r>
      <w:r w:rsidR="0027433A" w:rsidRPr="0027433A">
        <w:rPr>
          <w:rFonts w:hint="eastAsia"/>
          <w:color w:val="FF0000"/>
        </w:rPr>
        <w:t>这句</w:t>
      </w:r>
      <w:proofErr w:type="gramStart"/>
      <w:r w:rsidR="0027433A" w:rsidRPr="0027433A">
        <w:rPr>
          <w:rFonts w:hint="eastAsia"/>
          <w:color w:val="FF0000"/>
        </w:rPr>
        <w:t>话</w:t>
      </w:r>
      <w:r w:rsidR="0027433A" w:rsidRPr="0027433A">
        <w:rPr>
          <w:color w:val="FF0000"/>
        </w:rPr>
        <w:t>什么</w:t>
      </w:r>
      <w:proofErr w:type="gramEnd"/>
      <w:r w:rsidR="0027433A" w:rsidRPr="0027433A">
        <w:rPr>
          <w:color w:val="FF0000"/>
        </w:rPr>
        <w:t>意思</w:t>
      </w:r>
      <w:r w:rsidR="0027433A">
        <w:rPr>
          <w:rFonts w:hint="eastAsia"/>
        </w:rPr>
        <w:t>）</w:t>
      </w:r>
      <w:r w:rsidR="0027433A">
        <w:t>）</w:t>
      </w:r>
      <w:r w:rsidR="0027433A">
        <w:rPr>
          <w:rFonts w:hint="eastAsia"/>
        </w:rPr>
        <w:t>（</w:t>
      </w:r>
      <w:r w:rsidR="0027433A" w:rsidRPr="0027433A">
        <w:rPr>
          <w:rFonts w:hint="eastAsia"/>
          <w:color w:val="FF0000"/>
        </w:rPr>
        <w:t>位</w:t>
      </w:r>
      <w:r w:rsidR="0027433A" w:rsidRPr="0027433A">
        <w:rPr>
          <w:color w:val="FF0000"/>
        </w:rPr>
        <w:t>拷贝，值拷贝，浅拷贝，深拷贝，一个不懂</w:t>
      </w:r>
      <w:r w:rsidR="0027433A">
        <w:rPr>
          <w:rFonts w:hint="eastAsia"/>
        </w:rPr>
        <w:t>）</w:t>
      </w:r>
    </w:p>
    <w:p w:rsidR="005155BC" w:rsidRDefault="005155BC"/>
    <w:p w:rsidR="00506B12" w:rsidRDefault="00506B12">
      <w:r>
        <w:rPr>
          <w:rFonts w:hint="eastAsia"/>
        </w:rPr>
        <w:t>具体</w:t>
      </w:r>
      <w:r>
        <w:t>类和抽象类</w:t>
      </w:r>
      <w:r w:rsidR="00A57D96">
        <w:rPr>
          <w:rFonts w:hint="eastAsia"/>
        </w:rPr>
        <w:t>（设计</w:t>
      </w:r>
      <w:r w:rsidR="00A57D96">
        <w:t>虚函数</w:t>
      </w:r>
      <w:proofErr w:type="gramStart"/>
      <w:r w:rsidR="00A57D96">
        <w:t>和纯虚函数</w:t>
      </w:r>
      <w:proofErr w:type="gramEnd"/>
      <w:r w:rsidR="00A57D96">
        <w:rPr>
          <w:rFonts w:hint="eastAsia"/>
        </w:rPr>
        <w:t>）</w:t>
      </w:r>
      <w:r w:rsidR="00276661">
        <w:rPr>
          <w:rFonts w:hint="eastAsia"/>
        </w:rPr>
        <w:t>，</w:t>
      </w:r>
      <w:r w:rsidR="00276661">
        <w:t>虚函数表</w:t>
      </w:r>
      <w:r w:rsidR="004219D4">
        <w:rPr>
          <w:rFonts w:hint="eastAsia"/>
        </w:rPr>
        <w:t>的</w:t>
      </w:r>
      <w:r w:rsidR="004219D4">
        <w:t>原理</w:t>
      </w:r>
      <w:r w:rsidR="004219D4">
        <w:rPr>
          <w:rFonts w:hint="eastAsia"/>
        </w:rPr>
        <w:t>，</w:t>
      </w:r>
      <w:r w:rsidR="004219D4">
        <w:t>虚函数的实现原理</w:t>
      </w:r>
    </w:p>
    <w:p w:rsidR="00E95B57" w:rsidRDefault="004219D4">
      <w:r>
        <w:rPr>
          <w:rFonts w:hint="eastAsia"/>
        </w:rPr>
        <w:t>派生类</w:t>
      </w:r>
      <w:r>
        <w:t>和</w:t>
      </w:r>
      <w:proofErr w:type="gramStart"/>
      <w:r>
        <w:t>基类</w:t>
      </w:r>
      <w:proofErr w:type="gramEnd"/>
      <w:r w:rsidR="00E95B57">
        <w:rPr>
          <w:rFonts w:hint="eastAsia"/>
        </w:rPr>
        <w:t>：</w:t>
      </w:r>
      <w:r w:rsidR="00E95B57">
        <w:t>虚函数和</w:t>
      </w:r>
      <w:r w:rsidR="00E95B57">
        <w:rPr>
          <w:rFonts w:hint="eastAsia"/>
        </w:rPr>
        <w:t>函数</w:t>
      </w:r>
      <w:r w:rsidR="00E95B57">
        <w:t>重定义相关，非</w:t>
      </w:r>
      <w:r w:rsidR="00E95B57">
        <w:rPr>
          <w:rFonts w:hint="eastAsia"/>
        </w:rPr>
        <w:t>虚</w:t>
      </w:r>
      <w:r w:rsidR="00E95B57">
        <w:t>函数直接</w:t>
      </w:r>
      <w:r w:rsidR="00E95B57">
        <w:rPr>
          <w:rFonts w:hint="eastAsia"/>
        </w:rPr>
        <w:t>继承，</w:t>
      </w:r>
    </w:p>
    <w:p w:rsidR="00E95B57" w:rsidRDefault="00E95B57">
      <w:r>
        <w:rPr>
          <w:rFonts w:hint="eastAsia"/>
        </w:rPr>
        <w:t>还有</w:t>
      </w:r>
      <w:r>
        <w:t>一个重要的概念是动态绑定，动态绑定是指</w:t>
      </w:r>
      <w:r>
        <w:rPr>
          <w:rFonts w:hint="eastAsia"/>
        </w:rPr>
        <w:t>函数</w:t>
      </w:r>
      <w:r>
        <w:t>申明中使用的</w:t>
      </w:r>
      <w:proofErr w:type="gramStart"/>
      <w:r>
        <w:t>是</w:t>
      </w:r>
      <w:r>
        <w:rPr>
          <w:rFonts w:hint="eastAsia"/>
        </w:rPr>
        <w:t>基</w:t>
      </w:r>
      <w:r>
        <w:t>类的</w:t>
      </w:r>
      <w:proofErr w:type="gramEnd"/>
      <w:r>
        <w:t>引用</w:t>
      </w:r>
      <w:proofErr w:type="gramStart"/>
      <w:r>
        <w:t>或者基类的</w:t>
      </w:r>
      <w:proofErr w:type="gramEnd"/>
      <w:r>
        <w:t>指针，但是可以</w:t>
      </w:r>
      <w:proofErr w:type="gramStart"/>
      <w:r>
        <w:t>将基类和</w:t>
      </w:r>
      <w:proofErr w:type="gramEnd"/>
      <w:r>
        <w:t>派生类</w:t>
      </w:r>
      <w:r>
        <w:rPr>
          <w:rFonts w:hint="eastAsia"/>
        </w:rPr>
        <w:t>赋值</w:t>
      </w:r>
      <w:r>
        <w:t>给他。在</w:t>
      </w:r>
      <w:r>
        <w:rPr>
          <w:rFonts w:hint="eastAsia"/>
        </w:rPr>
        <w:t>对应</w:t>
      </w:r>
      <w:r>
        <w:t>函数调用的时候，对于虚函数而言，调用的</w:t>
      </w:r>
      <w:r>
        <w:rPr>
          <w:rFonts w:hint="eastAsia"/>
        </w:rPr>
        <w:t>哪个版本</w:t>
      </w:r>
      <w:r>
        <w:t>取决于具体的实参。</w:t>
      </w:r>
      <w:r w:rsidR="003100F3">
        <w:rPr>
          <w:rFonts w:hint="eastAsia"/>
        </w:rPr>
        <w:t>（</w:t>
      </w:r>
      <w:r w:rsidR="003100F3" w:rsidRPr="003100F3">
        <w:rPr>
          <w:rFonts w:hint="eastAsia"/>
          <w:color w:val="FF0000"/>
        </w:rPr>
        <w:t>强调</w:t>
      </w:r>
      <w:r w:rsidR="003100F3" w:rsidRPr="003100F3">
        <w:rPr>
          <w:color w:val="FF0000"/>
        </w:rPr>
        <w:t>，动态绑定只有通过</w:t>
      </w:r>
      <w:proofErr w:type="gramStart"/>
      <w:r w:rsidR="003100F3" w:rsidRPr="003100F3">
        <w:rPr>
          <w:color w:val="FF0000"/>
        </w:rPr>
        <w:t>基类类型</w:t>
      </w:r>
      <w:proofErr w:type="gramEnd"/>
      <w:r w:rsidR="003100F3" w:rsidRPr="003100F3">
        <w:rPr>
          <w:color w:val="FF0000"/>
        </w:rPr>
        <w:t>的引用或指针来进行</w:t>
      </w:r>
      <w:r w:rsidR="003100F3">
        <w:rPr>
          <w:rFonts w:hint="eastAsia"/>
        </w:rPr>
        <w:t>）</w:t>
      </w:r>
      <w:r w:rsidR="00D84045">
        <w:rPr>
          <w:rFonts w:hint="eastAsia"/>
        </w:rPr>
        <w:t>默认</w:t>
      </w:r>
      <w:r w:rsidR="00D84045">
        <w:t>实参不具有动态绑定性。</w:t>
      </w:r>
    </w:p>
    <w:p w:rsidR="00E95B57" w:rsidRDefault="00E95B57"/>
    <w:p w:rsidR="00E95B57" w:rsidRDefault="00E95B57">
      <w:r>
        <w:rPr>
          <w:rFonts w:hint="eastAsia"/>
        </w:rPr>
        <w:t>下面</w:t>
      </w:r>
      <w:r>
        <w:t>这句话说的很好：</w:t>
      </w:r>
      <w:proofErr w:type="gramStart"/>
      <w:r>
        <w:t>通过基类的</w:t>
      </w:r>
      <w:proofErr w:type="gramEnd"/>
      <w:r>
        <w:t>引用或指针调用虚函数时，发生动态绑定</w:t>
      </w:r>
      <w:r>
        <w:rPr>
          <w:rFonts w:hint="eastAsia"/>
        </w:rPr>
        <w:t>。</w:t>
      </w:r>
      <w:r>
        <w:t>引用</w:t>
      </w:r>
      <w:r>
        <w:rPr>
          <w:rFonts w:hint="eastAsia"/>
        </w:rPr>
        <w:t>（或</w:t>
      </w:r>
      <w:r>
        <w:t>指针</w:t>
      </w:r>
      <w:r>
        <w:rPr>
          <w:rFonts w:hint="eastAsia"/>
        </w:rPr>
        <w:t>）即</w:t>
      </w:r>
      <w:r>
        <w:t>可以</w:t>
      </w:r>
      <w:proofErr w:type="gramStart"/>
      <w:r>
        <w:rPr>
          <w:rFonts w:hint="eastAsia"/>
        </w:rPr>
        <w:t>指向基类</w:t>
      </w:r>
      <w:r>
        <w:t>的</w:t>
      </w:r>
      <w:proofErr w:type="gramEnd"/>
      <w:r>
        <w:rPr>
          <w:rFonts w:hint="eastAsia"/>
        </w:rPr>
        <w:t>对象</w:t>
      </w:r>
      <w:r>
        <w:t>，也可以指向派生类的对象，这一事实是动态绑定的关键。用</w:t>
      </w:r>
      <w:r>
        <w:rPr>
          <w:rFonts w:hint="eastAsia"/>
        </w:rPr>
        <w:t>引用</w:t>
      </w:r>
      <w:r>
        <w:t>或指针调用的虚函数在运行时确定，被调用的函数是引用或指针</w:t>
      </w:r>
      <w:r>
        <w:rPr>
          <w:rFonts w:hint="eastAsia"/>
        </w:rPr>
        <w:t>所</w:t>
      </w:r>
      <w:r>
        <w:t>指对象的实际类型所定义的。</w:t>
      </w:r>
    </w:p>
    <w:p w:rsidR="00E95B57" w:rsidRDefault="00E95B57"/>
    <w:p w:rsidR="001A0056" w:rsidRDefault="001A0056">
      <w:r>
        <w:rPr>
          <w:rFonts w:hint="eastAsia"/>
        </w:rPr>
        <w:t>派生类</w:t>
      </w:r>
      <w:r>
        <w:t>的成员包括</w:t>
      </w:r>
      <w:proofErr w:type="gramStart"/>
      <w:r>
        <w:t>继承基类的</w:t>
      </w:r>
      <w:proofErr w:type="gramEnd"/>
      <w:r>
        <w:t>成员以及自己定义的成员。</w:t>
      </w:r>
      <w:r w:rsidR="00077D94">
        <w:rPr>
          <w:rFonts w:hint="eastAsia"/>
        </w:rPr>
        <w:t>（派生类</w:t>
      </w:r>
      <w:r w:rsidR="00077D94">
        <w:t>重</w:t>
      </w:r>
      <w:proofErr w:type="gramStart"/>
      <w:r w:rsidR="00077D94">
        <w:t>定义基类的</w:t>
      </w:r>
      <w:proofErr w:type="gramEnd"/>
      <w:r w:rsidR="00077D94">
        <w:t>非虚函数，当</w:t>
      </w:r>
      <w:proofErr w:type="gramStart"/>
      <w:r w:rsidR="00077D94">
        <w:t>使用基类指针</w:t>
      </w:r>
      <w:proofErr w:type="gramEnd"/>
      <w:r w:rsidR="00077D94">
        <w:t>指向派生</w:t>
      </w:r>
      <w:proofErr w:type="gramStart"/>
      <w:r w:rsidR="00077D94">
        <w:t>类对象</w:t>
      </w:r>
      <w:proofErr w:type="gramEnd"/>
      <w:r w:rsidR="00077D94">
        <w:t>时，</w:t>
      </w:r>
      <w:r w:rsidR="00077D94">
        <w:rPr>
          <w:rFonts w:hint="eastAsia"/>
        </w:rPr>
        <w:t>仍然</w:t>
      </w:r>
      <w:r w:rsidR="00077D94">
        <w:t>将会</w:t>
      </w:r>
      <w:proofErr w:type="gramStart"/>
      <w:r w:rsidR="00077D94">
        <w:t>调用基类版本</w:t>
      </w:r>
      <w:proofErr w:type="gramEnd"/>
      <w:r w:rsidR="00077D94">
        <w:t>的函数</w:t>
      </w:r>
      <w:r w:rsidR="00077D94">
        <w:rPr>
          <w:rFonts w:hint="eastAsia"/>
        </w:rPr>
        <w:t>）</w:t>
      </w:r>
    </w:p>
    <w:p w:rsidR="003100F3" w:rsidRDefault="003100F3"/>
    <w:p w:rsidR="003100F3" w:rsidRDefault="003100F3">
      <w:r>
        <w:rPr>
          <w:rFonts w:hint="eastAsia"/>
        </w:rPr>
        <w:t>派生类和</w:t>
      </w:r>
      <w:proofErr w:type="gramStart"/>
      <w:r>
        <w:t>基类</w:t>
      </w:r>
      <w:proofErr w:type="gramEnd"/>
      <w:r>
        <w:t>复杂</w:t>
      </w:r>
      <w:r>
        <w:rPr>
          <w:rFonts w:hint="eastAsia"/>
        </w:rPr>
        <w:t>的</w:t>
      </w:r>
      <w:r>
        <w:t>一个地方就在于</w:t>
      </w:r>
      <w:proofErr w:type="gramStart"/>
      <w:r>
        <w:t>基类类型</w:t>
      </w:r>
      <w:proofErr w:type="gramEnd"/>
      <w:r>
        <w:t>的指针和引用可以指向派生类对象。</w:t>
      </w:r>
      <w:r>
        <w:rPr>
          <w:rFonts w:hint="eastAsia"/>
        </w:rPr>
        <w:t>（</w:t>
      </w:r>
      <w:r w:rsidRPr="003100F3">
        <w:rPr>
          <w:rFonts w:hint="eastAsia"/>
          <w:color w:val="FF0000"/>
        </w:rPr>
        <w:t>但是</w:t>
      </w:r>
      <w:proofErr w:type="gramStart"/>
      <w:r w:rsidRPr="003100F3">
        <w:rPr>
          <w:color w:val="FF0000"/>
        </w:rPr>
        <w:t>通过基类指针</w:t>
      </w:r>
      <w:proofErr w:type="gramEnd"/>
      <w:r w:rsidRPr="003100F3">
        <w:rPr>
          <w:color w:val="FF0000"/>
        </w:rPr>
        <w:t>也只能够访问派生</w:t>
      </w:r>
      <w:proofErr w:type="gramStart"/>
      <w:r w:rsidRPr="003100F3">
        <w:rPr>
          <w:color w:val="FF0000"/>
        </w:rPr>
        <w:t>类对象的基类</w:t>
      </w:r>
      <w:proofErr w:type="gramEnd"/>
      <w:r w:rsidRPr="003100F3">
        <w:rPr>
          <w:color w:val="FF0000"/>
        </w:rPr>
        <w:t>部分</w:t>
      </w:r>
      <w:r>
        <w:rPr>
          <w:rFonts w:hint="eastAsia"/>
        </w:rPr>
        <w:t>）</w:t>
      </w:r>
    </w:p>
    <w:p w:rsidR="003100F3" w:rsidRDefault="003100F3"/>
    <w:p w:rsidR="007B1D13" w:rsidRDefault="007B1D13">
      <w:r>
        <w:rPr>
          <w:rFonts w:hint="eastAsia"/>
        </w:rPr>
        <w:t>无论派生</w:t>
      </w:r>
      <w:r>
        <w:t>类列表中是</w:t>
      </w:r>
      <w:proofErr w:type="gramStart"/>
      <w:r>
        <w:t>什么访问</w:t>
      </w:r>
      <w:proofErr w:type="gramEnd"/>
      <w:r>
        <w:t>标号，所有继承</w:t>
      </w:r>
      <w:r>
        <w:t>base</w:t>
      </w:r>
      <w:r>
        <w:t>的类对</w:t>
      </w:r>
      <w:r>
        <w:t>Base</w:t>
      </w:r>
      <w:r>
        <w:t>中的成员具有相同的访问。派生</w:t>
      </w:r>
      <w:r>
        <w:rPr>
          <w:rFonts w:hint="eastAsia"/>
        </w:rPr>
        <w:t>访问</w:t>
      </w:r>
      <w:r>
        <w:t>标号将控制派生类的用户对从</w:t>
      </w:r>
      <w:r>
        <w:t>base</w:t>
      </w:r>
      <w:r>
        <w:t>继承而来的成员的访问。（</w:t>
      </w:r>
      <w:r>
        <w:rPr>
          <w:rFonts w:hint="eastAsia"/>
        </w:rPr>
        <w:t>派生</w:t>
      </w:r>
      <w:proofErr w:type="gramStart"/>
      <w:r>
        <w:rPr>
          <w:rFonts w:hint="eastAsia"/>
        </w:rPr>
        <w:t>类</w:t>
      </w:r>
      <w:r>
        <w:t>对于基类</w:t>
      </w:r>
      <w:proofErr w:type="gramEnd"/>
      <w:r>
        <w:t>成员的访问权限与访问标号无关）</w:t>
      </w:r>
    </w:p>
    <w:p w:rsidR="00C05143" w:rsidRDefault="00C05143"/>
    <w:p w:rsidR="00C05143" w:rsidRPr="00C05143" w:rsidRDefault="00C05143">
      <w:pPr>
        <w:rPr>
          <w:color w:val="FF0000"/>
        </w:rPr>
      </w:pPr>
      <w:r w:rsidRPr="00C05143">
        <w:rPr>
          <w:rFonts w:hint="eastAsia"/>
          <w:color w:val="FF0000"/>
        </w:rPr>
        <w:t>派生</w:t>
      </w:r>
      <w:proofErr w:type="gramStart"/>
      <w:r w:rsidRPr="00C05143">
        <w:rPr>
          <w:rFonts w:hint="eastAsia"/>
          <w:color w:val="FF0000"/>
        </w:rPr>
        <w:t>类</w:t>
      </w:r>
      <w:r w:rsidRPr="00C05143">
        <w:rPr>
          <w:color w:val="FF0000"/>
        </w:rPr>
        <w:t>对象给基类对象</w:t>
      </w:r>
      <w:proofErr w:type="gramEnd"/>
      <w:r w:rsidRPr="00C05143">
        <w:rPr>
          <w:color w:val="FF0000"/>
        </w:rPr>
        <w:t>赋值时，私有成员的赋值应该怎么处理？</w:t>
      </w:r>
      <w:r>
        <w:rPr>
          <w:rFonts w:hint="eastAsia"/>
          <w:color w:val="FF0000"/>
        </w:rPr>
        <w:t>可以</w:t>
      </w:r>
      <w:r>
        <w:rPr>
          <w:color w:val="FF0000"/>
        </w:rPr>
        <w:t>看做派生类对象时没有基类私有对象的（</w:t>
      </w:r>
      <w:r>
        <w:rPr>
          <w:rFonts w:hint="eastAsia"/>
          <w:color w:val="FF0000"/>
        </w:rPr>
        <w:t>实际上</w:t>
      </w:r>
      <w:r>
        <w:rPr>
          <w:color w:val="FF0000"/>
        </w:rPr>
        <w:t>有，但是派生类对象的私有对象有什么用呢</w:t>
      </w:r>
      <w:r>
        <w:rPr>
          <w:rFonts w:hint="eastAsia"/>
          <w:color w:val="FF0000"/>
        </w:rPr>
        <w:t>？</w:t>
      </w:r>
      <w:r>
        <w:rPr>
          <w:color w:val="FF0000"/>
        </w:rPr>
        <w:t>）</w:t>
      </w:r>
      <w:r>
        <w:rPr>
          <w:rFonts w:hint="eastAsia"/>
          <w:color w:val="FF0000"/>
        </w:rPr>
        <w:t>派生类可能要</w:t>
      </w:r>
      <w:r>
        <w:rPr>
          <w:color w:val="FF0000"/>
        </w:rPr>
        <w:t>访问基类已经写好的函数，而这个函数又要用到基类的私有成员，如果派生类不继承这个私有成员会怎么样？哦</w:t>
      </w:r>
      <w:r>
        <w:rPr>
          <w:rFonts w:hint="eastAsia"/>
          <w:color w:val="FF0000"/>
        </w:rPr>
        <w:t>，</w:t>
      </w:r>
      <w:r>
        <w:rPr>
          <w:color w:val="FF0000"/>
        </w:rPr>
        <w:t>我懂了！基类</w:t>
      </w:r>
      <w:r>
        <w:rPr>
          <w:rFonts w:hint="eastAsia"/>
          <w:color w:val="FF0000"/>
        </w:rPr>
        <w:t>定义</w:t>
      </w:r>
      <w:r>
        <w:rPr>
          <w:color w:val="FF0000"/>
        </w:rPr>
        <w:t>了一个私有成员</w:t>
      </w:r>
      <w:r>
        <w:rPr>
          <w:color w:val="FF0000"/>
        </w:rPr>
        <w:t>a</w:t>
      </w:r>
      <w:r>
        <w:rPr>
          <w:color w:val="FF0000"/>
        </w:rPr>
        <w:t>，然后写了一个</w:t>
      </w:r>
      <w:r>
        <w:rPr>
          <w:rFonts w:hint="eastAsia"/>
          <w:color w:val="FF0000"/>
        </w:rPr>
        <w:t>公有</w:t>
      </w:r>
      <w:r>
        <w:rPr>
          <w:color w:val="FF0000"/>
        </w:rPr>
        <w:t>函数输出这个</w:t>
      </w:r>
      <w:r>
        <w:rPr>
          <w:rFonts w:hint="eastAsia"/>
          <w:color w:val="FF0000"/>
        </w:rPr>
        <w:t>a</w:t>
      </w:r>
      <w:r>
        <w:rPr>
          <w:rFonts w:hint="eastAsia"/>
          <w:color w:val="FF0000"/>
        </w:rPr>
        <w:t>，</w:t>
      </w:r>
      <w:r>
        <w:rPr>
          <w:color w:val="FF0000"/>
        </w:rPr>
        <w:t>派生类继承这个函数以后</w:t>
      </w:r>
      <w:r>
        <w:rPr>
          <w:rFonts w:hint="eastAsia"/>
          <w:color w:val="FF0000"/>
        </w:rPr>
        <w:t>需要</w:t>
      </w:r>
      <w:r>
        <w:rPr>
          <w:color w:val="FF0000"/>
        </w:rPr>
        <w:t>输出这个</w:t>
      </w:r>
      <w:r>
        <w:rPr>
          <w:color w:val="FF0000"/>
        </w:rPr>
        <w:t>a</w:t>
      </w:r>
      <w:r>
        <w:rPr>
          <w:rFonts w:hint="eastAsia"/>
          <w:color w:val="FF0000"/>
        </w:rPr>
        <w:t>，</w:t>
      </w:r>
      <w:r>
        <w:rPr>
          <w:color w:val="FF0000"/>
        </w:rPr>
        <w:t>但是</w:t>
      </w:r>
      <w:r>
        <w:rPr>
          <w:rFonts w:hint="eastAsia"/>
          <w:color w:val="FF0000"/>
        </w:rPr>
        <w:t>新建了</w:t>
      </w:r>
      <w:r>
        <w:rPr>
          <w:color w:val="FF0000"/>
        </w:rPr>
        <w:t>派生类的对象，如果没有继承这个私有对象的话，那么</w:t>
      </w:r>
      <w:r>
        <w:rPr>
          <w:rFonts w:hint="eastAsia"/>
          <w:color w:val="FF0000"/>
        </w:rPr>
        <w:t>就</w:t>
      </w:r>
      <w:r>
        <w:rPr>
          <w:color w:val="FF0000"/>
        </w:rPr>
        <w:t>不存在这个</w:t>
      </w:r>
      <w:r>
        <w:rPr>
          <w:color w:val="FF0000"/>
        </w:rPr>
        <w:t>a</w:t>
      </w:r>
      <w:r>
        <w:rPr>
          <w:color w:val="FF0000"/>
        </w:rPr>
        <w:t>了。</w:t>
      </w:r>
    </w:p>
    <w:p w:rsidR="007B1D13" w:rsidRDefault="007B1D13"/>
    <w:p w:rsidR="007B1D13" w:rsidRDefault="007B1D13">
      <w:r>
        <w:rPr>
          <w:rFonts w:hint="eastAsia"/>
        </w:rPr>
        <w:t>接口继承</w:t>
      </w:r>
      <w:r>
        <w:t>和实现继承</w:t>
      </w:r>
    </w:p>
    <w:p w:rsidR="00D46FFB" w:rsidRDefault="00D46FFB">
      <w:pPr>
        <w:rPr>
          <w:color w:val="FF0000"/>
        </w:rPr>
      </w:pPr>
      <w:r w:rsidRPr="00D46FFB">
        <w:rPr>
          <w:rFonts w:hint="eastAsia"/>
          <w:color w:val="FF0000"/>
        </w:rPr>
        <w:t>声明</w:t>
      </w:r>
      <w:r w:rsidRPr="00D46FFB">
        <w:rPr>
          <w:color w:val="FF0000"/>
        </w:rPr>
        <w:t>而不定义一个派生类，应该怎么做？</w:t>
      </w:r>
    </w:p>
    <w:p w:rsidR="00AA7D9A" w:rsidRDefault="00AA7D9A">
      <w:pPr>
        <w:rPr>
          <w:color w:val="FF0000"/>
        </w:rPr>
      </w:pPr>
    </w:p>
    <w:p w:rsidR="00AA7D9A" w:rsidRPr="00D46FFB" w:rsidRDefault="00AA7D9A">
      <w:pPr>
        <w:rPr>
          <w:color w:val="FF0000"/>
        </w:rPr>
      </w:pPr>
      <w:r>
        <w:rPr>
          <w:rFonts w:hint="eastAsia"/>
          <w:color w:val="FF0000"/>
        </w:rPr>
        <w:t>覆盖</w:t>
      </w:r>
      <w:r>
        <w:rPr>
          <w:color w:val="FF0000"/>
        </w:rPr>
        <w:t>虚函数机制，没有特别明白？</w:t>
      </w:r>
    </w:p>
    <w:p w:rsidR="00A57D96" w:rsidRDefault="00A57D96">
      <w:del w:id="0" w:author="lwz159" w:date="2016-09-02T15:15:00Z">
        <w:r w:rsidDel="00276661">
          <w:delText>I</w:delText>
        </w:r>
        <w:r w:rsidDel="00276661">
          <w:rPr>
            <w:rFonts w:hint="eastAsia"/>
          </w:rPr>
          <w:delText>nline</w:delText>
        </w:r>
        <w:r w:rsidDel="00276661">
          <w:delText>函数</w:delText>
        </w:r>
        <w:r w:rsidR="00276661" w:rsidDel="00276661">
          <w:rPr>
            <w:rFonts w:hint="eastAsia"/>
          </w:rPr>
          <w:delText>在</w:delText>
        </w:r>
        <w:r w:rsidR="00276661" w:rsidDel="00276661">
          <w:delText>考试中不是重点，暂时不用管</w:delText>
        </w:r>
      </w:del>
    </w:p>
    <w:p w:rsidR="00276661" w:rsidRDefault="00276661">
      <w:r>
        <w:rPr>
          <w:rFonts w:hint="eastAsia"/>
        </w:rPr>
        <w:t>存储</w:t>
      </w:r>
      <w:r>
        <w:t>类的对象所用的存储空间分配</w:t>
      </w:r>
      <w:r>
        <w:rPr>
          <w:rFonts w:hint="eastAsia"/>
        </w:rPr>
        <w:t>：</w:t>
      </w:r>
    </w:p>
    <w:p w:rsidR="00276661" w:rsidRDefault="00276661">
      <w:r>
        <w:rPr>
          <w:rFonts w:hint="eastAsia"/>
        </w:rPr>
        <w:lastRenderedPageBreak/>
        <w:t>对于</w:t>
      </w:r>
      <w:r>
        <w:t>这个问题，</w:t>
      </w:r>
      <w:r>
        <w:rPr>
          <w:rFonts w:hint="eastAsia"/>
        </w:rPr>
        <w:t>需要</w:t>
      </w:r>
      <w:r>
        <w:t>考虑基类和派生类，对于基类而言，需要考虑空的类，只包含</w:t>
      </w:r>
      <w:r>
        <w:rPr>
          <w:rFonts w:hint="eastAsia"/>
        </w:rPr>
        <w:t>非</w:t>
      </w:r>
      <w:r>
        <w:t>静态数据成员的类，包含静态数据成员的类，</w:t>
      </w:r>
      <w:r>
        <w:rPr>
          <w:rFonts w:hint="eastAsia"/>
        </w:rPr>
        <w:t>只包含</w:t>
      </w:r>
      <w:r>
        <w:t>成员函数的类</w:t>
      </w:r>
      <w:r>
        <w:rPr>
          <w:rFonts w:hint="eastAsia"/>
        </w:rPr>
        <w:t>（需要</w:t>
      </w:r>
      <w:r>
        <w:t>考虑特殊的虚函数</w:t>
      </w:r>
      <w:r>
        <w:rPr>
          <w:rFonts w:hint="eastAsia"/>
        </w:rPr>
        <w:t>）对于</w:t>
      </w:r>
      <w:r>
        <w:t>派生类而言，</w:t>
      </w:r>
    </w:p>
    <w:p w:rsidR="00276661" w:rsidRDefault="00276661">
      <w:r>
        <w:rPr>
          <w:rFonts w:hint="eastAsia"/>
        </w:rPr>
        <w:t>静态</w:t>
      </w:r>
      <w:r>
        <w:t>成员变量：</w:t>
      </w:r>
    </w:p>
    <w:p w:rsidR="007975DC" w:rsidRDefault="007975DC">
      <w:r>
        <w:rPr>
          <w:rFonts w:hint="eastAsia"/>
        </w:rPr>
        <w:t>可变</w:t>
      </w:r>
      <w:r>
        <w:t>成员变量：</w:t>
      </w:r>
      <w:r>
        <w:t>mutable</w:t>
      </w:r>
    </w:p>
    <w:p w:rsidR="00BF02DA" w:rsidRDefault="00BF02DA"/>
    <w:p w:rsidR="00BF02DA" w:rsidRDefault="00BF02DA">
      <w:r>
        <w:rPr>
          <w:rFonts w:hint="eastAsia"/>
        </w:rPr>
        <w:t>作用域操作符引用</w:t>
      </w:r>
      <w:r>
        <w:t>的类型成员</w:t>
      </w:r>
    </w:p>
    <w:p w:rsidR="003C3626" w:rsidRDefault="003C3626"/>
    <w:p w:rsidR="003C3626" w:rsidRDefault="003C3626">
      <w:r>
        <w:rPr>
          <w:rFonts w:hint="eastAsia"/>
        </w:rPr>
        <w:t>构造</w:t>
      </w:r>
      <w:r>
        <w:t>函数初始化列表</w:t>
      </w:r>
      <w:r>
        <w:rPr>
          <w:rFonts w:hint="eastAsia"/>
        </w:rPr>
        <w:t>：</w:t>
      </w:r>
      <w:r>
        <w:t>构造函数分两个阶段执行：（</w:t>
      </w:r>
      <w:r>
        <w:rPr>
          <w:rFonts w:hint="eastAsia"/>
        </w:rPr>
        <w:t>1</w:t>
      </w:r>
      <w:r>
        <w:t>）</w:t>
      </w:r>
      <w:r>
        <w:rPr>
          <w:rFonts w:hint="eastAsia"/>
        </w:rPr>
        <w:t>初始化</w:t>
      </w:r>
      <w:r>
        <w:t>阶段（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普通</w:t>
      </w:r>
      <w:r>
        <w:t>的计算阶段</w:t>
      </w:r>
      <w:r w:rsidR="005466A3">
        <w:rPr>
          <w:rFonts w:hint="eastAsia"/>
        </w:rPr>
        <w:t>。</w:t>
      </w:r>
      <w:r w:rsidR="005466A3">
        <w:t>必须</w:t>
      </w:r>
      <w:r w:rsidR="005466A3">
        <w:rPr>
          <w:rFonts w:hint="eastAsia"/>
        </w:rPr>
        <w:t>使用</w:t>
      </w:r>
      <w:r w:rsidR="005466A3">
        <w:t>函数初始化列表的成员，包括</w:t>
      </w:r>
      <w:proofErr w:type="spellStart"/>
      <w:r w:rsidR="005466A3">
        <w:t>const</w:t>
      </w:r>
      <w:proofErr w:type="spellEnd"/>
      <w:r w:rsidR="005466A3">
        <w:t>类型的成员以及引用类型的成员</w:t>
      </w:r>
      <w:r w:rsidR="005466A3">
        <w:rPr>
          <w:rFonts w:hint="eastAsia"/>
        </w:rPr>
        <w:t>，</w:t>
      </w:r>
      <w:r w:rsidR="005466A3" w:rsidRPr="005466A3">
        <w:rPr>
          <w:rFonts w:hint="eastAsia"/>
          <w:color w:val="FF0000"/>
        </w:rPr>
        <w:t>没有</w:t>
      </w:r>
      <w:r w:rsidR="005466A3" w:rsidRPr="005466A3">
        <w:rPr>
          <w:color w:val="FF0000"/>
        </w:rPr>
        <w:t>默认</w:t>
      </w:r>
      <w:r w:rsidR="005466A3" w:rsidRPr="005466A3">
        <w:rPr>
          <w:rFonts w:hint="eastAsia"/>
          <w:color w:val="FF0000"/>
        </w:rPr>
        <w:t>构造</w:t>
      </w:r>
      <w:r w:rsidR="005466A3" w:rsidRPr="005466A3">
        <w:rPr>
          <w:color w:val="FF0000"/>
        </w:rPr>
        <w:t>函数的类类型的成员（</w:t>
      </w:r>
      <w:r w:rsidR="005466A3" w:rsidRPr="005466A3">
        <w:rPr>
          <w:rFonts w:hint="eastAsia"/>
          <w:color w:val="FF0000"/>
        </w:rPr>
        <w:t>这个</w:t>
      </w:r>
      <w:r w:rsidR="005466A3" w:rsidRPr="005466A3">
        <w:rPr>
          <w:color w:val="FF0000"/>
        </w:rPr>
        <w:t>没有看懂）</w:t>
      </w:r>
      <w:r w:rsidR="0002043A">
        <w:rPr>
          <w:rFonts w:hint="eastAsia"/>
          <w:color w:val="FF0000"/>
        </w:rPr>
        <w:t>，</w:t>
      </w:r>
      <w:r w:rsidR="0002043A" w:rsidRPr="0002043A">
        <w:t>初始化列表</w:t>
      </w:r>
      <w:r w:rsidR="0002043A">
        <w:rPr>
          <w:rFonts w:hint="eastAsia"/>
        </w:rPr>
        <w:t>的</w:t>
      </w:r>
      <w:r w:rsidR="0002043A">
        <w:t>顺序</w:t>
      </w:r>
    </w:p>
    <w:p w:rsidR="0002043A" w:rsidRDefault="0002043A"/>
    <w:p w:rsidR="0002043A" w:rsidRDefault="0002043A">
      <w:r>
        <w:rPr>
          <w:rFonts w:hint="eastAsia"/>
        </w:rPr>
        <w:t>默认</w:t>
      </w:r>
      <w:r>
        <w:t>构造函数和合成的构造函数不一样</w:t>
      </w:r>
    </w:p>
    <w:p w:rsidR="0002043A" w:rsidRDefault="0002043A"/>
    <w:p w:rsidR="0002043A" w:rsidRPr="005466A3" w:rsidRDefault="0002043A">
      <w:pPr>
        <w:rPr>
          <w:color w:val="FF0000"/>
        </w:rPr>
      </w:pPr>
      <w:r>
        <w:rPr>
          <w:rFonts w:hint="eastAsia"/>
        </w:rPr>
        <w:t>构造</w:t>
      </w:r>
      <w:r>
        <w:t>函数，默认构造函数，合成的构造函数</w:t>
      </w:r>
    </w:p>
    <w:p w:rsidR="003C3626" w:rsidRDefault="003C3626"/>
    <w:p w:rsidR="003C3626" w:rsidRDefault="003C3626">
      <w:proofErr w:type="spellStart"/>
      <w:r>
        <w:t>I</w:t>
      </w:r>
      <w:r>
        <w:rPr>
          <w:rFonts w:hint="eastAsia"/>
        </w:rPr>
        <w:t>stream</w:t>
      </w:r>
      <w:proofErr w:type="spellEnd"/>
      <w:r>
        <w:t xml:space="preserve"> </w:t>
      </w:r>
      <w:proofErr w:type="spellStart"/>
      <w:r>
        <w:t>ostream</w:t>
      </w:r>
      <w:proofErr w:type="spellEnd"/>
      <w:r>
        <w:t>这</w:t>
      </w:r>
      <w:r>
        <w:rPr>
          <w:rFonts w:hint="eastAsia"/>
        </w:rPr>
        <w:t>两个</w:t>
      </w:r>
      <w:r>
        <w:t>东西实在是一点都不懂。。。</w:t>
      </w:r>
    </w:p>
    <w:p w:rsidR="003C3626" w:rsidRDefault="003C3626"/>
    <w:p w:rsidR="003C3626" w:rsidRDefault="003C3626"/>
    <w:p w:rsidR="003C3626" w:rsidRDefault="003C3626">
      <w:r>
        <w:rPr>
          <w:rFonts w:hint="eastAsia"/>
        </w:rPr>
        <w:t>内置</w:t>
      </w:r>
      <w:r>
        <w:t>类型的初始化</w:t>
      </w:r>
    </w:p>
    <w:p w:rsidR="00A6578A" w:rsidRDefault="00A6578A"/>
    <w:p w:rsidR="00A6578A" w:rsidRDefault="00A6578A">
      <w:r>
        <w:rPr>
          <w:rFonts w:hint="eastAsia"/>
        </w:rPr>
        <w:t>析构函数</w:t>
      </w:r>
      <w:r>
        <w:t>一点</w:t>
      </w:r>
      <w:r>
        <w:rPr>
          <w:rFonts w:hint="eastAsia"/>
        </w:rPr>
        <w:t>也不懂</w:t>
      </w:r>
    </w:p>
    <w:p w:rsidR="003C3626" w:rsidRDefault="003C3626"/>
    <w:p w:rsidR="003C3626" w:rsidRDefault="00696AC3">
      <w:r>
        <w:rPr>
          <w:rFonts w:hint="eastAsia"/>
        </w:rPr>
        <w:t>几种</w:t>
      </w:r>
      <w:r>
        <w:t>排序算法的比较</w:t>
      </w:r>
    </w:p>
    <w:p w:rsidR="00921BBD" w:rsidRDefault="00921BBD"/>
    <w:p w:rsidR="00921BBD" w:rsidRDefault="00921BBD"/>
    <w:p w:rsidR="00921BBD" w:rsidRDefault="00921BBD">
      <w:r>
        <w:rPr>
          <w:rFonts w:hint="eastAsia"/>
        </w:rPr>
        <w:t>类</w:t>
      </w:r>
      <w:r>
        <w:t>静态成员和全局对象</w:t>
      </w:r>
      <w:r>
        <w:rPr>
          <w:rFonts w:hint="eastAsia"/>
        </w:rPr>
        <w:t xml:space="preserve">  </w:t>
      </w:r>
      <w:r>
        <w:t>static</w:t>
      </w:r>
      <w:r>
        <w:t>数据成员，</w:t>
      </w:r>
      <w:r>
        <w:t>static</w:t>
      </w:r>
      <w:r>
        <w:t>成员函数</w:t>
      </w:r>
    </w:p>
    <w:p w:rsidR="00921BBD" w:rsidRDefault="00921BBD"/>
    <w:p w:rsidR="00921BBD" w:rsidRDefault="00921BBD">
      <w:r>
        <w:t>this</w:t>
      </w:r>
      <w:r>
        <w:t>指针</w:t>
      </w:r>
    </w:p>
    <w:p w:rsidR="00B6679F" w:rsidRDefault="00B6679F"/>
    <w:p w:rsidR="00B6679F" w:rsidRDefault="00B6679F"/>
    <w:p w:rsidR="00B6679F" w:rsidRDefault="00B6679F">
      <w:r>
        <w:rPr>
          <w:rFonts w:hint="eastAsia"/>
        </w:rPr>
        <w:t>static</w:t>
      </w:r>
      <w:r>
        <w:rPr>
          <w:rFonts w:hint="eastAsia"/>
        </w:rPr>
        <w:t>变量：</w:t>
      </w:r>
      <w:r>
        <w:t>static</w:t>
      </w:r>
      <w:r>
        <w:t>全局变量，全局变量</w:t>
      </w:r>
      <w:r>
        <w:rPr>
          <w:rFonts w:hint="eastAsia"/>
        </w:rPr>
        <w:t>，</w:t>
      </w:r>
      <w:r>
        <w:t>静态局部变量，</w:t>
      </w:r>
      <w:r>
        <w:rPr>
          <w:rFonts w:hint="eastAsia"/>
        </w:rPr>
        <w:t>静态</w:t>
      </w:r>
      <w:r>
        <w:t>函数，</w:t>
      </w:r>
      <w:r w:rsidR="006E13D4">
        <w:rPr>
          <w:rFonts w:hint="eastAsia"/>
        </w:rPr>
        <w:t>（</w:t>
      </w:r>
      <w:r w:rsidR="006E13D4" w:rsidRPr="006E13D4">
        <w:rPr>
          <w:rFonts w:hint="eastAsia"/>
          <w:color w:val="FF0000"/>
        </w:rPr>
        <w:t>静态成员</w:t>
      </w:r>
      <w:r w:rsidR="006E13D4" w:rsidRPr="006E13D4">
        <w:rPr>
          <w:color w:val="FF0000"/>
        </w:rPr>
        <w:t>变量的派生有什么不一样的地方</w:t>
      </w:r>
      <w:r w:rsidR="006E13D4">
        <w:rPr>
          <w:rFonts w:hint="eastAsia"/>
        </w:rPr>
        <w:t>）</w:t>
      </w:r>
      <w:proofErr w:type="gramStart"/>
      <w:r w:rsidR="006E13D4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基类和</w:t>
      </w:r>
      <w:proofErr w:type="gramEnd"/>
      <w:r w:rsidR="006E13D4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其派生类共享</w:t>
      </w:r>
      <w:proofErr w:type="gramStart"/>
      <w:r w:rsidR="006E13D4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该基类的</w:t>
      </w:r>
      <w:proofErr w:type="gramEnd"/>
      <w:r w:rsidR="006E13D4">
        <w:rPr>
          <w:rFonts w:ascii="Arial" w:hAnsi="Arial" w:cs="Arial"/>
          <w:b/>
          <w:bCs/>
          <w:color w:val="FF0000"/>
          <w:szCs w:val="21"/>
          <w:shd w:val="clear" w:color="auto" w:fill="FFFFFF"/>
        </w:rPr>
        <w:t>静态成员变量内存！</w:t>
      </w:r>
    </w:p>
    <w:p w:rsidR="00B6679F" w:rsidRDefault="00B6679F"/>
    <w:p w:rsidR="00B6679F" w:rsidRDefault="00B6679F">
      <w:r>
        <w:rPr>
          <w:rFonts w:hint="eastAsia"/>
        </w:rPr>
        <w:t>名字</w:t>
      </w:r>
      <w:r>
        <w:t>空间：全局名字空间，</w:t>
      </w:r>
    </w:p>
    <w:p w:rsidR="006E5B43" w:rsidRDefault="006E5B43"/>
    <w:p w:rsidR="006E5B43" w:rsidRDefault="006E5B43"/>
    <w:p w:rsidR="006E5B43" w:rsidRDefault="006E5B43">
      <w:r>
        <w:t>P</w:t>
      </w:r>
      <w:r>
        <w:rPr>
          <w:rFonts w:hint="eastAsia"/>
        </w:rPr>
        <w:t>rotected</w:t>
      </w:r>
      <w:r>
        <w:t>成员的使用方法：</w:t>
      </w:r>
    </w:p>
    <w:p w:rsidR="006E5B43" w:rsidRDefault="006E5B43"/>
    <w:p w:rsidR="00077D94" w:rsidRDefault="00077D94"/>
    <w:p w:rsidR="00077D94" w:rsidRPr="00524609" w:rsidRDefault="00077D94">
      <w:pPr>
        <w:rPr>
          <w:color w:val="FF0000"/>
        </w:rPr>
      </w:pPr>
      <w:r w:rsidRPr="00524609">
        <w:rPr>
          <w:color w:val="FF0000"/>
        </w:rPr>
        <w:t>C</w:t>
      </w:r>
      <w:r w:rsidRPr="00524609">
        <w:rPr>
          <w:rFonts w:hint="eastAsia"/>
          <w:color w:val="FF0000"/>
        </w:rPr>
        <w:t>++</w:t>
      </w:r>
      <w:r w:rsidRPr="00524609">
        <w:rPr>
          <w:color w:val="FF0000"/>
        </w:rPr>
        <w:t>编译，</w:t>
      </w:r>
      <w:r w:rsidRPr="00524609">
        <w:rPr>
          <w:rFonts w:hint="eastAsia"/>
          <w:color w:val="FF0000"/>
        </w:rPr>
        <w:t>链接</w:t>
      </w:r>
      <w:r w:rsidRPr="00524609">
        <w:rPr>
          <w:color w:val="FF0000"/>
        </w:rPr>
        <w:t>，执行</w:t>
      </w:r>
      <w:r w:rsidRPr="00524609">
        <w:rPr>
          <w:rFonts w:hint="eastAsia"/>
          <w:color w:val="FF0000"/>
        </w:rPr>
        <w:t>各个</w:t>
      </w:r>
      <w:r w:rsidRPr="00524609">
        <w:rPr>
          <w:color w:val="FF0000"/>
        </w:rPr>
        <w:t>部分</w:t>
      </w:r>
      <w:r w:rsidR="00AA7D9A" w:rsidRPr="00524609">
        <w:rPr>
          <w:rFonts w:hint="eastAsia"/>
          <w:color w:val="FF0000"/>
        </w:rPr>
        <w:t>分别</w:t>
      </w:r>
      <w:r w:rsidR="00AA7D9A" w:rsidRPr="00524609">
        <w:rPr>
          <w:color w:val="FF0000"/>
        </w:rPr>
        <w:t>做什么工作？</w:t>
      </w:r>
      <w:r w:rsidR="00524609" w:rsidRPr="00524609">
        <w:rPr>
          <w:rFonts w:hint="eastAsia"/>
          <w:color w:val="FF0000"/>
        </w:rPr>
        <w:t>？</w:t>
      </w:r>
      <w:r w:rsidR="00524609" w:rsidRPr="00524609">
        <w:rPr>
          <w:color w:val="FF0000"/>
        </w:rPr>
        <w:t>？</w:t>
      </w:r>
    </w:p>
    <w:p w:rsidR="007B1D13" w:rsidRDefault="007B1D13"/>
    <w:p w:rsidR="007B1D13" w:rsidRDefault="007B1D13">
      <w:r>
        <w:rPr>
          <w:rFonts w:hint="eastAsia"/>
        </w:rPr>
        <w:t>友</w:t>
      </w:r>
      <w:r>
        <w:t>元似乎</w:t>
      </w:r>
      <w:r>
        <w:rPr>
          <w:rFonts w:hint="eastAsia"/>
        </w:rPr>
        <w:t>没有</w:t>
      </w:r>
      <w:r>
        <w:t>什么</w:t>
      </w:r>
      <w:r>
        <w:rPr>
          <w:rFonts w:hint="eastAsia"/>
        </w:rPr>
        <w:t>重要</w:t>
      </w:r>
      <w:r>
        <w:t>的</w:t>
      </w:r>
      <w:r>
        <w:rPr>
          <w:rFonts w:hint="eastAsia"/>
        </w:rPr>
        <w:t>知识点</w:t>
      </w:r>
    </w:p>
    <w:p w:rsidR="004C1B9A" w:rsidRDefault="004C1B9A"/>
    <w:p w:rsidR="004C1B9A" w:rsidRDefault="004C1B9A">
      <w:pPr>
        <w:rPr>
          <w:color w:val="FF0000"/>
        </w:rPr>
      </w:pPr>
      <w:r w:rsidRPr="004C1B9A">
        <w:rPr>
          <w:rFonts w:hint="eastAsia"/>
          <w:color w:val="FF0000"/>
        </w:rPr>
        <w:lastRenderedPageBreak/>
        <w:t>C++</w:t>
      </w:r>
      <w:r w:rsidRPr="004C1B9A">
        <w:rPr>
          <w:rFonts w:hint="eastAsia"/>
          <w:color w:val="FF0000"/>
        </w:rPr>
        <w:t>和</w:t>
      </w:r>
      <w:r w:rsidRPr="004C1B9A">
        <w:rPr>
          <w:color w:val="FF0000"/>
        </w:rPr>
        <w:t>继承相关的访问问题</w:t>
      </w:r>
    </w:p>
    <w:p w:rsidR="001E73F8" w:rsidRDefault="001E73F8">
      <w:pPr>
        <w:rPr>
          <w:color w:val="FF0000"/>
        </w:rPr>
      </w:pPr>
    </w:p>
    <w:p w:rsidR="001E73F8" w:rsidRDefault="001E73F8">
      <w:pPr>
        <w:rPr>
          <w:color w:val="FF0000"/>
        </w:rPr>
      </w:pPr>
      <w:r>
        <w:rPr>
          <w:rFonts w:hint="eastAsia"/>
          <w:color w:val="FF0000"/>
        </w:rPr>
        <w:t>子类型</w:t>
      </w:r>
      <w:r>
        <w:rPr>
          <w:color w:val="FF0000"/>
        </w:rPr>
        <w:t>又是什么鬼？</w:t>
      </w:r>
    </w:p>
    <w:p w:rsidR="00425F12" w:rsidRDefault="00425F12">
      <w:pPr>
        <w:rPr>
          <w:color w:val="FF0000"/>
        </w:rPr>
      </w:pPr>
    </w:p>
    <w:p w:rsidR="00425F12" w:rsidRDefault="00425F12">
      <w:pPr>
        <w:rPr>
          <w:color w:val="FF0000"/>
        </w:rPr>
      </w:pPr>
      <w:r>
        <w:rPr>
          <w:rFonts w:hint="eastAsia"/>
          <w:color w:val="FF0000"/>
        </w:rPr>
        <w:t>大端</w:t>
      </w:r>
      <w:r>
        <w:rPr>
          <w:color w:val="FF0000"/>
        </w:rPr>
        <w:t>小</w:t>
      </w:r>
      <w:r>
        <w:rPr>
          <w:rFonts w:hint="eastAsia"/>
          <w:color w:val="FF0000"/>
        </w:rPr>
        <w:t>端老是</w:t>
      </w:r>
      <w:r>
        <w:rPr>
          <w:color w:val="FF0000"/>
        </w:rPr>
        <w:t>记不住，草</w:t>
      </w:r>
    </w:p>
    <w:p w:rsidR="00425F12" w:rsidRDefault="00425F12">
      <w:pPr>
        <w:rPr>
          <w:color w:val="FF0000"/>
        </w:rPr>
      </w:pPr>
    </w:p>
    <w:p w:rsidR="00425F12" w:rsidRDefault="00425F12">
      <w:pPr>
        <w:rPr>
          <w:color w:val="FF0000"/>
        </w:rPr>
      </w:pPr>
      <w:r>
        <w:rPr>
          <w:color w:val="FF0000"/>
        </w:rPr>
        <w:t>I</w:t>
      </w:r>
      <w:r>
        <w:rPr>
          <w:rFonts w:hint="eastAsia"/>
          <w:color w:val="FF0000"/>
        </w:rPr>
        <w:t>+</w:t>
      </w:r>
      <w:r>
        <w:rPr>
          <w:color w:val="FF0000"/>
        </w:rPr>
        <w:t>+ ++</w:t>
      </w:r>
      <w:proofErr w:type="spellStart"/>
      <w:r>
        <w:rPr>
          <w:color w:val="FF0000"/>
        </w:rPr>
        <w:t>i</w:t>
      </w:r>
      <w:proofErr w:type="spellEnd"/>
      <w:r>
        <w:rPr>
          <w:rFonts w:hint="eastAsia"/>
          <w:color w:val="FF0000"/>
        </w:rPr>
        <w:t>还是</w:t>
      </w:r>
      <w:r>
        <w:rPr>
          <w:color w:val="FF0000"/>
        </w:rPr>
        <w:t>记不住，草</w:t>
      </w:r>
    </w:p>
    <w:p w:rsidR="00C71AA6" w:rsidRDefault="00C71AA6">
      <w:pPr>
        <w:rPr>
          <w:color w:val="FF0000"/>
        </w:rPr>
      </w:pPr>
    </w:p>
    <w:p w:rsidR="00C71AA6" w:rsidRDefault="00C71AA6">
      <w:pPr>
        <w:rPr>
          <w:color w:val="FF0000"/>
        </w:rPr>
      </w:pPr>
      <w:r>
        <w:rPr>
          <w:rFonts w:hint="eastAsia"/>
          <w:color w:val="FF0000"/>
        </w:rPr>
        <w:t>虚函数</w:t>
      </w:r>
      <w:r>
        <w:rPr>
          <w:color w:val="FF0000"/>
        </w:rPr>
        <w:t>的内存布局</w:t>
      </w:r>
    </w:p>
    <w:p w:rsidR="006E13D4" w:rsidRDefault="006E13D4">
      <w:pPr>
        <w:rPr>
          <w:color w:val="FF0000"/>
        </w:rPr>
      </w:pPr>
    </w:p>
    <w:p w:rsidR="006E13D4" w:rsidRPr="006E13D4" w:rsidRDefault="006E13D4" w:rsidP="006E13D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E13D4">
        <w:rPr>
          <w:rFonts w:ascii="Arial" w:eastAsia="宋体" w:hAnsi="Arial" w:cs="Arial"/>
          <w:color w:val="666666"/>
          <w:kern w:val="0"/>
          <w:szCs w:val="21"/>
        </w:rPr>
        <w:t>成员方法又称为实例方法</w:t>
      </w:r>
    </w:p>
    <w:p w:rsidR="006E13D4" w:rsidRPr="006E13D4" w:rsidRDefault="006E13D4" w:rsidP="006E13D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6E13D4">
        <w:rPr>
          <w:rFonts w:ascii="Arial" w:eastAsia="宋体" w:hAnsi="Arial" w:cs="Arial"/>
          <w:color w:val="666666"/>
          <w:kern w:val="0"/>
          <w:szCs w:val="21"/>
        </w:rPr>
        <w:t>静态方法又称为类方法</w:t>
      </w:r>
    </w:p>
    <w:p w:rsidR="006E13D4" w:rsidRDefault="006E13D4">
      <w:pPr>
        <w:rPr>
          <w:color w:val="FF0000"/>
        </w:rPr>
      </w:pPr>
    </w:p>
    <w:p w:rsidR="003627BC" w:rsidRDefault="003627BC">
      <w:pPr>
        <w:rPr>
          <w:color w:val="FF0000"/>
        </w:rPr>
      </w:pPr>
    </w:p>
    <w:p w:rsidR="003627BC" w:rsidRDefault="003627BC">
      <w:pPr>
        <w:rPr>
          <w:color w:val="FF0000"/>
        </w:rPr>
      </w:pPr>
      <w:r>
        <w:rPr>
          <w:rFonts w:hint="eastAsia"/>
          <w:color w:val="FF0000"/>
        </w:rPr>
        <w:t>派生</w:t>
      </w:r>
      <w:r>
        <w:rPr>
          <w:color w:val="FF0000"/>
        </w:rPr>
        <w:t>过程</w:t>
      </w:r>
      <w:r>
        <w:rPr>
          <w:rFonts w:hint="eastAsia"/>
          <w:color w:val="FF0000"/>
        </w:rPr>
        <w:t>中构造</w:t>
      </w:r>
      <w:r>
        <w:rPr>
          <w:color w:val="FF0000"/>
        </w:rPr>
        <w:t>函数和</w:t>
      </w:r>
      <w:proofErr w:type="gramStart"/>
      <w:r>
        <w:rPr>
          <w:rFonts w:hint="eastAsia"/>
          <w:color w:val="FF0000"/>
        </w:rPr>
        <w:t>析构</w:t>
      </w:r>
      <w:proofErr w:type="gramEnd"/>
      <w:r>
        <w:rPr>
          <w:color w:val="FF0000"/>
        </w:rPr>
        <w:t>函数的</w:t>
      </w:r>
      <w:r>
        <w:rPr>
          <w:rFonts w:hint="eastAsia"/>
          <w:color w:val="FF0000"/>
        </w:rPr>
        <w:t>调用</w:t>
      </w:r>
      <w:r>
        <w:rPr>
          <w:color w:val="FF0000"/>
        </w:rPr>
        <w:t>顺序</w:t>
      </w:r>
    </w:p>
    <w:p w:rsidR="003627BC" w:rsidRDefault="003627BC">
      <w:pPr>
        <w:rPr>
          <w:color w:val="FF0000"/>
        </w:rPr>
      </w:pPr>
      <w:bookmarkStart w:id="1" w:name="_GoBack"/>
      <w:bookmarkEnd w:id="1"/>
    </w:p>
    <w:p w:rsidR="003627BC" w:rsidRPr="003627BC" w:rsidRDefault="003627BC" w:rsidP="003627B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627BC">
        <w:rPr>
          <w:rFonts w:ascii="Arial" w:eastAsia="宋体" w:hAnsi="Arial" w:cs="Arial"/>
          <w:color w:val="666666"/>
          <w:kern w:val="0"/>
          <w:szCs w:val="21"/>
        </w:rPr>
        <w:t>C</w:t>
      </w:r>
      <w:r w:rsidRPr="003627BC">
        <w:rPr>
          <w:rFonts w:ascii="Arial" w:eastAsia="宋体" w:hAnsi="Arial" w:cs="Arial"/>
          <w:color w:val="666666"/>
          <w:kern w:val="0"/>
          <w:szCs w:val="21"/>
        </w:rPr>
        <w:t>是</w:t>
      </w:r>
      <w:r w:rsidRPr="003627BC">
        <w:rPr>
          <w:rFonts w:ascii="Arial" w:eastAsia="宋体" w:hAnsi="Arial" w:cs="Arial"/>
          <w:color w:val="666666"/>
          <w:kern w:val="0"/>
          <w:szCs w:val="21"/>
        </w:rPr>
        <w:t>D</w:t>
      </w:r>
      <w:r w:rsidRPr="003627BC">
        <w:rPr>
          <w:rFonts w:ascii="Arial" w:eastAsia="宋体" w:hAnsi="Arial" w:cs="Arial"/>
          <w:color w:val="666666"/>
          <w:kern w:val="0"/>
          <w:szCs w:val="21"/>
        </w:rPr>
        <w:t>类中的子对象，执行派生类构造函数的顺序为：</w:t>
      </w:r>
    </w:p>
    <w:p w:rsidR="003627BC" w:rsidRPr="003627BC" w:rsidRDefault="003627BC" w:rsidP="003627B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627BC">
        <w:rPr>
          <w:rFonts w:ascii="Arial" w:eastAsia="宋体" w:hAnsi="Arial" w:cs="Arial"/>
          <w:color w:val="666666"/>
          <w:kern w:val="0"/>
          <w:szCs w:val="21"/>
        </w:rPr>
        <w:t>1</w:t>
      </w:r>
      <w:r w:rsidRPr="003627BC">
        <w:rPr>
          <w:rFonts w:ascii="Arial" w:eastAsia="宋体" w:hAnsi="Arial" w:cs="Arial"/>
          <w:color w:val="666666"/>
          <w:kern w:val="0"/>
          <w:szCs w:val="21"/>
        </w:rPr>
        <w:t>）调用</w:t>
      </w:r>
      <w:proofErr w:type="gramStart"/>
      <w:r w:rsidRPr="003627BC">
        <w:rPr>
          <w:rFonts w:ascii="Arial" w:eastAsia="宋体" w:hAnsi="Arial" w:cs="Arial"/>
          <w:color w:val="666666"/>
          <w:kern w:val="0"/>
          <w:szCs w:val="21"/>
        </w:rPr>
        <w:t>基类构造</w:t>
      </w:r>
      <w:proofErr w:type="gramEnd"/>
      <w:r w:rsidRPr="003627BC">
        <w:rPr>
          <w:rFonts w:ascii="Arial" w:eastAsia="宋体" w:hAnsi="Arial" w:cs="Arial"/>
          <w:color w:val="666666"/>
          <w:kern w:val="0"/>
          <w:szCs w:val="21"/>
        </w:rPr>
        <w:t>函数；</w:t>
      </w:r>
    </w:p>
    <w:p w:rsidR="003627BC" w:rsidRPr="003627BC" w:rsidRDefault="003627BC" w:rsidP="003627B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627BC">
        <w:rPr>
          <w:rFonts w:ascii="Arial" w:eastAsia="宋体" w:hAnsi="Arial" w:cs="Arial"/>
          <w:color w:val="666666"/>
          <w:kern w:val="0"/>
          <w:szCs w:val="21"/>
        </w:rPr>
        <w:t>2)</w:t>
      </w:r>
      <w:r w:rsidRPr="003627BC">
        <w:rPr>
          <w:rFonts w:ascii="Arial" w:eastAsia="宋体" w:hAnsi="Arial" w:cs="Arial"/>
          <w:color w:val="666666"/>
          <w:kern w:val="0"/>
          <w:szCs w:val="21"/>
        </w:rPr>
        <w:t>调用</w:t>
      </w:r>
      <w:proofErr w:type="gramStart"/>
      <w:r w:rsidRPr="003627BC">
        <w:rPr>
          <w:rFonts w:ascii="Arial" w:eastAsia="宋体" w:hAnsi="Arial" w:cs="Arial"/>
          <w:color w:val="666666"/>
          <w:kern w:val="0"/>
          <w:szCs w:val="21"/>
        </w:rPr>
        <w:t>自对象</w:t>
      </w:r>
      <w:proofErr w:type="gramEnd"/>
      <w:r w:rsidRPr="003627BC">
        <w:rPr>
          <w:rFonts w:ascii="Arial" w:eastAsia="宋体" w:hAnsi="Arial" w:cs="Arial"/>
          <w:color w:val="666666"/>
          <w:kern w:val="0"/>
          <w:szCs w:val="21"/>
        </w:rPr>
        <w:t>构造函数；</w:t>
      </w:r>
    </w:p>
    <w:p w:rsidR="003627BC" w:rsidRPr="003627BC" w:rsidRDefault="003627BC" w:rsidP="003627BC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666666"/>
          <w:kern w:val="0"/>
          <w:szCs w:val="21"/>
        </w:rPr>
      </w:pPr>
      <w:r w:rsidRPr="003627BC">
        <w:rPr>
          <w:rFonts w:ascii="Arial" w:eastAsia="宋体" w:hAnsi="Arial" w:cs="Arial"/>
          <w:color w:val="666666"/>
          <w:kern w:val="0"/>
          <w:szCs w:val="21"/>
        </w:rPr>
        <w:t>3</w:t>
      </w:r>
      <w:r w:rsidRPr="003627BC">
        <w:rPr>
          <w:rFonts w:ascii="Arial" w:eastAsia="宋体" w:hAnsi="Arial" w:cs="Arial"/>
          <w:color w:val="666666"/>
          <w:kern w:val="0"/>
          <w:szCs w:val="21"/>
        </w:rPr>
        <w:t>）最后执行派生类构造函数本身。</w:t>
      </w:r>
    </w:p>
    <w:p w:rsidR="003627BC" w:rsidRDefault="003627BC">
      <w:pPr>
        <w:rPr>
          <w:color w:val="FF0000"/>
        </w:rPr>
      </w:pPr>
    </w:p>
    <w:p w:rsidR="00CE0F56" w:rsidRDefault="00CE0F56">
      <w:pPr>
        <w:rPr>
          <w:color w:val="FF0000"/>
        </w:rPr>
      </w:pPr>
    </w:p>
    <w:p w:rsidR="00CE0F56" w:rsidRDefault="00CE0F56">
      <w:pPr>
        <w:rPr>
          <w:color w:val="FF0000"/>
        </w:rPr>
      </w:pPr>
      <w:r>
        <w:rPr>
          <w:rFonts w:hint="eastAsia"/>
          <w:color w:val="FF0000"/>
        </w:rPr>
        <w:t>编译时多态</w:t>
      </w:r>
      <w:r>
        <w:rPr>
          <w:color w:val="FF0000"/>
        </w:rPr>
        <w:t>，运行时多态</w:t>
      </w:r>
    </w:p>
    <w:p w:rsidR="00CE0F56" w:rsidRDefault="00CE0F56">
      <w:pPr>
        <w:rPr>
          <w:color w:val="FF0000"/>
        </w:rPr>
      </w:pPr>
    </w:p>
    <w:p w:rsidR="00CE0F56" w:rsidRDefault="00CE0F56">
      <w:pPr>
        <w:rPr>
          <w:rFonts w:ascii="Arial" w:hAnsi="Arial" w:cs="Arial"/>
          <w:color w:val="666666"/>
          <w:szCs w:val="21"/>
          <w:shd w:val="clear" w:color="auto" w:fill="FFFFFF"/>
        </w:rPr>
      </w:pPr>
      <w:r>
        <w:rPr>
          <w:rFonts w:hint="eastAsia"/>
          <w:color w:val="FF0000"/>
        </w:rPr>
        <w:t>C++</w:t>
      </w:r>
      <w:r>
        <w:rPr>
          <w:color w:val="FF0000"/>
        </w:rPr>
        <w:t>哪些运算符不能重载？</w:t>
      </w:r>
      <w:r>
        <w:rPr>
          <w:rFonts w:ascii="Arial" w:hAnsi="Arial" w:cs="Arial"/>
          <w:color w:val="666666"/>
          <w:szCs w:val="21"/>
          <w:shd w:val="clear" w:color="auto" w:fill="FFFFFF"/>
        </w:rPr>
        <w:t>分量运算符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点号</w:t>
      </w:r>
      <w:r>
        <w:rPr>
          <w:rFonts w:ascii="Arial" w:hAnsi="Arial" w:cs="Arial"/>
          <w:color w:val="666666"/>
          <w:szCs w:val="21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  <w:shd w:val="clear" w:color="auto" w:fill="FFFFFF"/>
        </w:rPr>
        <w:t>成员对象选择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点星号，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  <w:shd w:val="clear" w:color="auto" w:fill="FFFFFF"/>
        </w:rPr>
        <w:t>作用域解析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666666"/>
          <w:szCs w:val="21"/>
          <w:shd w:val="clear" w:color="auto" w:fill="FFFFFF"/>
        </w:rPr>
        <w:t>双冒号，</w:t>
      </w:r>
      <w:r>
        <w:rPr>
          <w:rStyle w:val="apple-converted-space"/>
          <w:rFonts w:ascii="Arial" w:hAnsi="Arial" w:cs="Arial"/>
          <w:color w:val="666666"/>
          <w:szCs w:val="21"/>
          <w:shd w:val="clear" w:color="auto" w:fill="FFFFFF"/>
        </w:rPr>
        <w:t> </w:t>
      </w:r>
      <w:r>
        <w:rPr>
          <w:rFonts w:ascii="Arial" w:hAnsi="Arial" w:cs="Arial"/>
          <w:color w:val="666666"/>
          <w:szCs w:val="21"/>
          <w:shd w:val="clear" w:color="auto" w:fill="FFFFFF"/>
        </w:rPr>
        <w:t>条件运算符</w:t>
      </w:r>
      <w:r>
        <w:rPr>
          <w:rFonts w:ascii="Arial" w:hAnsi="Arial" w:cs="Arial"/>
          <w:color w:val="666666"/>
          <w:szCs w:val="21"/>
          <w:shd w:val="clear" w:color="auto" w:fill="FFFFFF"/>
        </w:rPr>
        <w:t xml:space="preserve">        </w:t>
      </w:r>
      <w:r>
        <w:rPr>
          <w:rFonts w:ascii="Arial" w:hAnsi="Arial" w:cs="Arial"/>
          <w:color w:val="666666"/>
          <w:szCs w:val="21"/>
          <w:shd w:val="clear" w:color="auto" w:fill="FFFFFF"/>
        </w:rPr>
        <w:t>问号冒号。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（为什么</w:t>
      </w:r>
      <w:r>
        <w:rPr>
          <w:rFonts w:ascii="Arial" w:hAnsi="Arial" w:cs="Arial"/>
          <w:color w:val="666666"/>
          <w:szCs w:val="21"/>
          <w:shd w:val="clear" w:color="auto" w:fill="FFFFFF"/>
        </w:rPr>
        <w:t>不能重载</w:t>
      </w:r>
      <w:r>
        <w:rPr>
          <w:rFonts w:ascii="Arial" w:hAnsi="Arial" w:cs="Arial" w:hint="eastAsia"/>
          <w:color w:val="666666"/>
          <w:szCs w:val="21"/>
          <w:shd w:val="clear" w:color="auto" w:fill="FFFFFF"/>
        </w:rPr>
        <w:t>）</w:t>
      </w:r>
    </w:p>
    <w:p w:rsidR="00567FA8" w:rsidRDefault="00567FA8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567FA8" w:rsidRDefault="00567FA8">
      <w:pPr>
        <w:rPr>
          <w:rFonts w:ascii="Arial" w:hAnsi="Arial" w:cs="Arial"/>
          <w:color w:val="666666"/>
          <w:szCs w:val="21"/>
          <w:shd w:val="clear" w:color="auto" w:fill="FFFFFF"/>
        </w:rPr>
      </w:pPr>
    </w:p>
    <w:p w:rsidR="00567FA8" w:rsidRPr="00567FA8" w:rsidRDefault="00567FA8">
      <w:pPr>
        <w:rPr>
          <w:rFonts w:hint="eastAsia"/>
          <w:color w:val="FF0000"/>
        </w:rPr>
      </w:pPr>
      <w:r w:rsidRPr="00567FA8">
        <w:rPr>
          <w:rFonts w:ascii="Arial" w:hAnsi="Arial" w:cs="Arial" w:hint="eastAsia"/>
          <w:color w:val="FF0000"/>
          <w:szCs w:val="21"/>
          <w:shd w:val="clear" w:color="auto" w:fill="FFFFFF"/>
        </w:rPr>
        <w:t>C++</w:t>
      </w:r>
      <w:r w:rsidRPr="00567FA8">
        <w:rPr>
          <w:rFonts w:ascii="Arial" w:hAnsi="Arial" w:cs="Arial" w:hint="eastAsia"/>
          <w:color w:val="FF0000"/>
          <w:szCs w:val="21"/>
          <w:shd w:val="clear" w:color="auto" w:fill="FFFFFF"/>
        </w:rPr>
        <w:t>派生类</w:t>
      </w:r>
      <w:r w:rsidRPr="00567FA8">
        <w:rPr>
          <w:rFonts w:ascii="Arial" w:hAnsi="Arial" w:cs="Arial"/>
          <w:color w:val="FF0000"/>
          <w:szCs w:val="21"/>
          <w:shd w:val="clear" w:color="auto" w:fill="FFFFFF"/>
        </w:rPr>
        <w:t>中重新</w:t>
      </w:r>
      <w:proofErr w:type="gramStart"/>
      <w:r w:rsidRPr="00567FA8">
        <w:rPr>
          <w:rFonts w:ascii="Arial" w:hAnsi="Arial" w:cs="Arial"/>
          <w:color w:val="FF0000"/>
          <w:szCs w:val="21"/>
          <w:shd w:val="clear" w:color="auto" w:fill="FFFFFF"/>
        </w:rPr>
        <w:t>定义基类的</w:t>
      </w:r>
      <w:proofErr w:type="gramEnd"/>
      <w:r w:rsidRPr="00567FA8">
        <w:rPr>
          <w:rFonts w:ascii="Arial" w:hAnsi="Arial" w:cs="Arial"/>
          <w:color w:val="FF0000"/>
          <w:szCs w:val="21"/>
          <w:shd w:val="clear" w:color="auto" w:fill="FFFFFF"/>
        </w:rPr>
        <w:t>变量？</w:t>
      </w:r>
    </w:p>
    <w:sectPr w:rsidR="00567FA8" w:rsidRPr="00567F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wz159">
    <w15:presenceInfo w15:providerId="None" w15:userId="lwz1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027"/>
    <w:rsid w:val="0002043A"/>
    <w:rsid w:val="00076027"/>
    <w:rsid w:val="00077D94"/>
    <w:rsid w:val="001A0056"/>
    <w:rsid w:val="001E73F8"/>
    <w:rsid w:val="0027433A"/>
    <w:rsid w:val="00276661"/>
    <w:rsid w:val="003100F3"/>
    <w:rsid w:val="003627BC"/>
    <w:rsid w:val="003C3626"/>
    <w:rsid w:val="004219D4"/>
    <w:rsid w:val="00425F12"/>
    <w:rsid w:val="00472D81"/>
    <w:rsid w:val="0048755A"/>
    <w:rsid w:val="004A65E7"/>
    <w:rsid w:val="004C1B9A"/>
    <w:rsid w:val="00506B12"/>
    <w:rsid w:val="005155BC"/>
    <w:rsid w:val="00524609"/>
    <w:rsid w:val="00537172"/>
    <w:rsid w:val="005466A3"/>
    <w:rsid w:val="00567FA8"/>
    <w:rsid w:val="00696AC3"/>
    <w:rsid w:val="006B4082"/>
    <w:rsid w:val="006C6AB4"/>
    <w:rsid w:val="006E13D4"/>
    <w:rsid w:val="006E5B43"/>
    <w:rsid w:val="007975DC"/>
    <w:rsid w:val="007A7076"/>
    <w:rsid w:val="007B1D13"/>
    <w:rsid w:val="008D1F8A"/>
    <w:rsid w:val="00921BBD"/>
    <w:rsid w:val="009B28A1"/>
    <w:rsid w:val="00A57D96"/>
    <w:rsid w:val="00A6578A"/>
    <w:rsid w:val="00AA7D9A"/>
    <w:rsid w:val="00B150AA"/>
    <w:rsid w:val="00B6679F"/>
    <w:rsid w:val="00BF02DA"/>
    <w:rsid w:val="00C05143"/>
    <w:rsid w:val="00C71AA6"/>
    <w:rsid w:val="00CE0F56"/>
    <w:rsid w:val="00D46FFB"/>
    <w:rsid w:val="00D84045"/>
    <w:rsid w:val="00E95B57"/>
    <w:rsid w:val="00F2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00F05-378C-4062-A129-7EABAF20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0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17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lwz159</dc:creator>
  <cp:keywords/>
  <dc:description/>
  <cp:lastModifiedBy>wei li</cp:lastModifiedBy>
  <cp:revision>24</cp:revision>
  <dcterms:created xsi:type="dcterms:W3CDTF">2016-09-02T06:26:00Z</dcterms:created>
  <dcterms:modified xsi:type="dcterms:W3CDTF">2016-09-16T13:31:00Z</dcterms:modified>
</cp:coreProperties>
</file>